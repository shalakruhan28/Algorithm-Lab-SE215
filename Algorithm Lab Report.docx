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40" w:rsidRDefault="00B05440" w:rsidP="00A93C09">
      <w:pPr>
        <w:contextualSpacing/>
        <w:rPr>
          <w:ins w:id="0" w:author="DIU" w:date="2023-04-26T13:36:00Z"/>
          <w:b/>
        </w:rPr>
        <w:pPrChange w:id="1" w:author="DIU" w:date="2023-04-26T12:09:00Z">
          <w:pPr>
            <w:pStyle w:val="ListParagraph"/>
            <w:numPr>
              <w:numId w:val="1"/>
            </w:numPr>
            <w:ind w:hanging="360"/>
          </w:pPr>
        </w:pPrChange>
      </w:pPr>
      <w:ins w:id="2" w:author="DIU" w:date="2023-04-26T13:35:00Z">
        <w:r>
          <w:rPr>
            <w:b/>
          </w:rPr>
          <w:t xml:space="preserve">                                                                      </w:t>
        </w:r>
        <w:r w:rsidRPr="00B05440">
          <w:rPr>
            <w:b/>
            <w:rPrChange w:id="3" w:author="DIU" w:date="2023-04-26T13:35:00Z">
              <w:rPr/>
            </w:rPrChange>
          </w:rPr>
          <w:t>LAB REPORT</w:t>
        </w:r>
      </w:ins>
    </w:p>
    <w:p w:rsidR="00B05440" w:rsidRDefault="00B05440" w:rsidP="00A93C09">
      <w:pPr>
        <w:contextualSpacing/>
        <w:rPr>
          <w:ins w:id="4" w:author="DIU" w:date="2023-04-26T13:36:00Z"/>
          <w:b/>
        </w:rPr>
        <w:pPrChange w:id="5" w:author="DIU" w:date="2023-04-26T12:09:00Z">
          <w:pPr>
            <w:pStyle w:val="ListParagraph"/>
            <w:numPr>
              <w:numId w:val="1"/>
            </w:numPr>
            <w:ind w:hanging="360"/>
          </w:pPr>
        </w:pPrChange>
      </w:pPr>
    </w:p>
    <w:p w:rsidR="00B05440" w:rsidRPr="00B05440" w:rsidRDefault="00B05440" w:rsidP="00A93C09">
      <w:pPr>
        <w:contextualSpacing/>
        <w:rPr>
          <w:ins w:id="6" w:author="DIU" w:date="2023-04-26T13:35:00Z"/>
          <w:b/>
          <w:rPrChange w:id="7" w:author="DIU" w:date="2023-04-26T13:35:00Z">
            <w:rPr>
              <w:ins w:id="8" w:author="DIU" w:date="2023-04-26T13:35:00Z"/>
            </w:rPr>
          </w:rPrChange>
        </w:rPr>
        <w:pPrChange w:id="9" w:author="DIU" w:date="2023-04-26T12:09:00Z">
          <w:pPr>
            <w:pStyle w:val="ListParagraph"/>
            <w:numPr>
              <w:numId w:val="1"/>
            </w:numPr>
            <w:ind w:hanging="360"/>
          </w:pPr>
        </w:pPrChange>
      </w:pPr>
      <w:ins w:id="10" w:author="DIU" w:date="2023-04-26T13:37:00Z">
        <w:r>
          <w:rPr>
            <w:b/>
          </w:rPr>
          <w:t xml:space="preserve">There are given 4 Lab reports. Make 4 Lab reports separately, then make one pdf combining all the four lab reports together. </w:t>
        </w:r>
      </w:ins>
      <w:ins w:id="11" w:author="DIU" w:date="2023-04-26T13:36:00Z">
        <w:r>
          <w:rPr>
            <w:b/>
          </w:rPr>
          <w:t>Add Screenshots of code and Console of every algorithm.</w:t>
        </w:r>
      </w:ins>
    </w:p>
    <w:p w:rsidR="00B05440" w:rsidRDefault="00B05440" w:rsidP="00B05440">
      <w:pPr>
        <w:pStyle w:val="ListParagraph"/>
        <w:ind w:left="360"/>
        <w:rPr>
          <w:ins w:id="12" w:author="DIU" w:date="2023-04-26T13:35:00Z"/>
        </w:rPr>
        <w:pPrChange w:id="13" w:author="DIU" w:date="2023-04-26T13:35:00Z">
          <w:pPr>
            <w:pStyle w:val="ListParagraph"/>
            <w:numPr>
              <w:numId w:val="1"/>
            </w:numPr>
            <w:ind w:hanging="360"/>
          </w:pPr>
        </w:pPrChange>
      </w:pPr>
    </w:p>
    <w:p w:rsidR="005F218B" w:rsidRDefault="006609D4" w:rsidP="00A93C09">
      <w:pPr>
        <w:pStyle w:val="ListParagraph"/>
        <w:numPr>
          <w:ilvl w:val="0"/>
          <w:numId w:val="2"/>
        </w:numPr>
        <w:rPr>
          <w:ins w:id="14" w:author="DIU" w:date="2023-04-26T11:19:00Z"/>
        </w:rPr>
        <w:pPrChange w:id="15" w:author="DIU" w:date="2023-04-26T12:09:00Z">
          <w:pPr>
            <w:pStyle w:val="ListParagraph"/>
            <w:numPr>
              <w:numId w:val="1"/>
            </w:numPr>
            <w:ind w:hanging="360"/>
          </w:pPr>
        </w:pPrChange>
      </w:pPr>
      <w:r>
        <w:t xml:space="preserve">Find the growth of runtime with increasing input size for </w:t>
      </w:r>
      <w:ins w:id="16" w:author="DIU" w:date="2023-04-26T11:19:00Z">
        <w:r>
          <w:t>the following Searching Algorithms:</w:t>
        </w:r>
      </w:ins>
      <w:ins w:id="17" w:author="DIU" w:date="2023-04-26T11:22:00Z">
        <w:r w:rsidR="00EF4A8B">
          <w:t xml:space="preserve"> </w:t>
        </w:r>
      </w:ins>
    </w:p>
    <w:p w:rsidR="006609D4" w:rsidRDefault="006609D4" w:rsidP="006609D4">
      <w:pPr>
        <w:pStyle w:val="ListParagraph"/>
        <w:numPr>
          <w:ilvl w:val="2"/>
          <w:numId w:val="2"/>
        </w:numPr>
        <w:rPr>
          <w:ins w:id="18" w:author="DIU" w:date="2023-04-26T11:19:00Z"/>
        </w:rPr>
        <w:pPrChange w:id="19" w:author="DIU" w:date="2023-04-26T11:19:00Z">
          <w:pPr>
            <w:pStyle w:val="ListParagraph"/>
            <w:numPr>
              <w:numId w:val="1"/>
            </w:numPr>
            <w:ind w:hanging="360"/>
          </w:pPr>
        </w:pPrChange>
      </w:pPr>
      <w:ins w:id="20" w:author="DIU" w:date="2023-04-26T11:19:00Z">
        <w:r>
          <w:t>Linear Search</w:t>
        </w:r>
      </w:ins>
    </w:p>
    <w:p w:rsidR="006609D4" w:rsidRDefault="006609D4" w:rsidP="006609D4">
      <w:pPr>
        <w:pStyle w:val="ListParagraph"/>
        <w:numPr>
          <w:ilvl w:val="2"/>
          <w:numId w:val="2"/>
        </w:numPr>
        <w:rPr>
          <w:ins w:id="21" w:author="DIU" w:date="2023-04-26T12:46:00Z"/>
        </w:rPr>
        <w:pPrChange w:id="22" w:author="DIU" w:date="2023-04-26T11:19:00Z">
          <w:pPr>
            <w:pStyle w:val="ListParagraph"/>
            <w:numPr>
              <w:numId w:val="1"/>
            </w:numPr>
            <w:ind w:hanging="360"/>
          </w:pPr>
        </w:pPrChange>
      </w:pPr>
      <w:ins w:id="23" w:author="DIU" w:date="2023-04-26T11:20:00Z">
        <w:r>
          <w:t>Binary Search</w:t>
        </w:r>
      </w:ins>
    </w:p>
    <w:p w:rsidR="00FF7FE7" w:rsidRDefault="00FF7FE7" w:rsidP="00FF7FE7">
      <w:pPr>
        <w:rPr>
          <w:ins w:id="24" w:author="DIU" w:date="2023-04-26T11:22:00Z"/>
        </w:rPr>
        <w:pPrChange w:id="25" w:author="DIU" w:date="2023-04-26T12:47:00Z">
          <w:pPr>
            <w:pStyle w:val="ListParagraph"/>
            <w:numPr>
              <w:numId w:val="1"/>
            </w:numPr>
            <w:ind w:hanging="360"/>
          </w:pPr>
        </w:pPrChange>
      </w:pPr>
      <w:ins w:id="26" w:author="DIU" w:date="2023-04-26T12:47:00Z">
        <w:r>
          <w:t xml:space="preserve">Run the code for </w:t>
        </w:r>
        <w:r w:rsidRPr="00B05440">
          <w:rPr>
            <w:b/>
            <w:rPrChange w:id="27" w:author="DIU" w:date="2023-04-26T13:39:00Z">
              <w:rPr/>
            </w:rPrChange>
          </w:rPr>
          <w:t>5 inputs and 15 inputs</w:t>
        </w:r>
        <w:r>
          <w:t xml:space="preserve"> and show the runtime for both algorithms.</w:t>
        </w:r>
      </w:ins>
    </w:p>
    <w:p w:rsidR="00EF4A8B" w:rsidRDefault="00EF4A8B" w:rsidP="00EF4A8B">
      <w:pPr>
        <w:rPr>
          <w:ins w:id="28" w:author="DIU" w:date="2023-04-26T12:06:00Z"/>
        </w:rPr>
        <w:pPrChange w:id="29" w:author="DIU" w:date="2023-04-26T11:22:00Z">
          <w:pPr>
            <w:pStyle w:val="ListParagraph"/>
            <w:numPr>
              <w:numId w:val="1"/>
            </w:numPr>
            <w:ind w:hanging="360"/>
          </w:pPr>
        </w:pPrChange>
      </w:pPr>
    </w:p>
    <w:p w:rsidR="00A93C09" w:rsidRDefault="00A93C09" w:rsidP="00A93C09">
      <w:pPr>
        <w:pStyle w:val="ListParagraph"/>
        <w:numPr>
          <w:ilvl w:val="0"/>
          <w:numId w:val="2"/>
        </w:numPr>
        <w:rPr>
          <w:ins w:id="30" w:author="DIU" w:date="2023-04-26T12:08:00Z"/>
        </w:rPr>
        <w:pPrChange w:id="31" w:author="DIU" w:date="2023-04-26T12:07:00Z">
          <w:pPr>
            <w:pStyle w:val="ListParagraph"/>
            <w:numPr>
              <w:numId w:val="1"/>
            </w:numPr>
            <w:ind w:hanging="360"/>
          </w:pPr>
        </w:pPrChange>
      </w:pPr>
      <w:ins w:id="32" w:author="DIU" w:date="2023-04-26T12:07:00Z">
        <w:r>
          <w:t xml:space="preserve">Compare the time complexity for the </w:t>
        </w:r>
      </w:ins>
      <w:ins w:id="33" w:author="DIU" w:date="2023-04-26T12:08:00Z">
        <w:r>
          <w:t>following</w:t>
        </w:r>
      </w:ins>
      <w:ins w:id="34" w:author="DIU" w:date="2023-04-26T12:07:00Z">
        <w:r>
          <w:t xml:space="preserve"> </w:t>
        </w:r>
      </w:ins>
      <w:ins w:id="35" w:author="DIU" w:date="2023-04-26T12:08:00Z">
        <w:r>
          <w:t>sorting Algorithms:</w:t>
        </w:r>
      </w:ins>
    </w:p>
    <w:p w:rsidR="00A93C09" w:rsidRDefault="00A93C09" w:rsidP="00A93C09">
      <w:pPr>
        <w:pStyle w:val="ListParagraph"/>
        <w:numPr>
          <w:ilvl w:val="0"/>
          <w:numId w:val="3"/>
        </w:numPr>
        <w:rPr>
          <w:ins w:id="36" w:author="DIU" w:date="2023-04-26T12:09:00Z"/>
        </w:rPr>
        <w:pPrChange w:id="37" w:author="DIU" w:date="2023-04-26T12:08:00Z">
          <w:pPr>
            <w:pStyle w:val="ListParagraph"/>
            <w:numPr>
              <w:numId w:val="1"/>
            </w:numPr>
            <w:ind w:hanging="360"/>
          </w:pPr>
        </w:pPrChange>
      </w:pPr>
      <w:ins w:id="38" w:author="DIU" w:date="2023-04-26T12:08:00Z">
        <w:r>
          <w:t>Bubble Sort</w:t>
        </w:r>
      </w:ins>
    </w:p>
    <w:p w:rsidR="00A93C09" w:rsidRDefault="00A93C09" w:rsidP="00A93C09">
      <w:pPr>
        <w:pStyle w:val="ListParagraph"/>
        <w:numPr>
          <w:ilvl w:val="0"/>
          <w:numId w:val="3"/>
        </w:numPr>
        <w:rPr>
          <w:ins w:id="39" w:author="DIU" w:date="2023-04-26T12:08:00Z"/>
        </w:rPr>
        <w:pPrChange w:id="40" w:author="DIU" w:date="2023-04-26T12:08:00Z">
          <w:pPr>
            <w:pStyle w:val="ListParagraph"/>
            <w:numPr>
              <w:numId w:val="1"/>
            </w:numPr>
            <w:ind w:hanging="360"/>
          </w:pPr>
        </w:pPrChange>
      </w:pPr>
      <w:ins w:id="41" w:author="DIU" w:date="2023-04-26T12:09:00Z">
        <w:r>
          <w:t>Insertion Sort</w:t>
        </w:r>
      </w:ins>
    </w:p>
    <w:p w:rsidR="00A93C09" w:rsidRDefault="00A93C09" w:rsidP="00A93C09">
      <w:pPr>
        <w:pStyle w:val="ListParagraph"/>
        <w:numPr>
          <w:ilvl w:val="0"/>
          <w:numId w:val="3"/>
        </w:numPr>
        <w:rPr>
          <w:ins w:id="42" w:author="DIU" w:date="2023-04-26T12:08:00Z"/>
        </w:rPr>
        <w:pPrChange w:id="43" w:author="DIU" w:date="2023-04-26T12:08:00Z">
          <w:pPr>
            <w:pStyle w:val="ListParagraph"/>
            <w:numPr>
              <w:numId w:val="1"/>
            </w:numPr>
            <w:ind w:hanging="360"/>
          </w:pPr>
        </w:pPrChange>
      </w:pPr>
      <w:ins w:id="44" w:author="DIU" w:date="2023-04-26T12:08:00Z">
        <w:r>
          <w:t>Merge Sort</w:t>
        </w:r>
      </w:ins>
    </w:p>
    <w:p w:rsidR="00A93C09" w:rsidRDefault="00A93C09" w:rsidP="00A93C09">
      <w:pPr>
        <w:pStyle w:val="ListParagraph"/>
        <w:numPr>
          <w:ilvl w:val="0"/>
          <w:numId w:val="3"/>
        </w:numPr>
        <w:rPr>
          <w:ins w:id="45" w:author="DIU" w:date="2023-04-26T12:49:00Z"/>
        </w:rPr>
        <w:pPrChange w:id="46" w:author="DIU" w:date="2023-04-26T12:08:00Z">
          <w:pPr>
            <w:pStyle w:val="ListParagraph"/>
            <w:numPr>
              <w:numId w:val="1"/>
            </w:numPr>
            <w:ind w:hanging="360"/>
          </w:pPr>
        </w:pPrChange>
      </w:pPr>
      <w:ins w:id="47" w:author="DIU" w:date="2023-04-26T12:09:00Z">
        <w:r>
          <w:t>Quick Sort</w:t>
        </w:r>
      </w:ins>
    </w:p>
    <w:p w:rsidR="00FF7FE7" w:rsidRDefault="00FF7FE7" w:rsidP="00FF7FE7">
      <w:pPr>
        <w:rPr>
          <w:ins w:id="48" w:author="DIU" w:date="2023-04-26T12:49:00Z"/>
        </w:rPr>
        <w:pPrChange w:id="49" w:author="DIU" w:date="2023-04-26T12:49:00Z">
          <w:pPr>
            <w:pStyle w:val="ListParagraph"/>
            <w:numPr>
              <w:numId w:val="3"/>
            </w:numPr>
            <w:ind w:left="1080" w:hanging="360"/>
          </w:pPr>
        </w:pPrChange>
      </w:pPr>
      <w:ins w:id="50" w:author="DIU" w:date="2023-04-26T12:49:00Z">
        <w:r>
          <w:t xml:space="preserve">Run the code for </w:t>
        </w:r>
        <w:r w:rsidRPr="00B05440">
          <w:rPr>
            <w:b/>
            <w:rPrChange w:id="51" w:author="DIU" w:date="2023-04-26T13:39:00Z">
              <w:rPr/>
            </w:rPrChange>
          </w:rPr>
          <w:t>10</w:t>
        </w:r>
        <w:r w:rsidRPr="00B05440">
          <w:rPr>
            <w:b/>
            <w:rPrChange w:id="52" w:author="DIU" w:date="2023-04-26T13:39:00Z">
              <w:rPr/>
            </w:rPrChange>
          </w:rPr>
          <w:t xml:space="preserve"> </w:t>
        </w:r>
        <w:r w:rsidR="00D8211F" w:rsidRPr="00B05440">
          <w:rPr>
            <w:b/>
            <w:rPrChange w:id="53" w:author="DIU" w:date="2023-04-26T13:39:00Z">
              <w:rPr/>
            </w:rPrChange>
          </w:rPr>
          <w:t xml:space="preserve">and same </w:t>
        </w:r>
        <w:r w:rsidRPr="00B05440">
          <w:rPr>
            <w:b/>
            <w:rPrChange w:id="54" w:author="DIU" w:date="2023-04-26T13:39:00Z">
              <w:rPr/>
            </w:rPrChange>
          </w:rPr>
          <w:t>inputs</w:t>
        </w:r>
        <w:r>
          <w:t xml:space="preserve"> and </w:t>
        </w:r>
      </w:ins>
      <w:ins w:id="55" w:author="DIU" w:date="2023-04-26T12:52:00Z">
        <w:r w:rsidR="00D8211F">
          <w:t xml:space="preserve">compare </w:t>
        </w:r>
      </w:ins>
      <w:ins w:id="56" w:author="DIU" w:date="2023-04-26T12:49:00Z">
        <w:r w:rsidR="00D8211F">
          <w:t>the runtime for all</w:t>
        </w:r>
        <w:r>
          <w:t xml:space="preserve"> algorithms.</w:t>
        </w:r>
      </w:ins>
      <w:ins w:id="57" w:author="DIU" w:date="2023-04-26T13:40:00Z">
        <w:r w:rsidR="00B05440">
          <w:t xml:space="preserve"> Conclude with the best sorting algorithm for your inputs.</w:t>
        </w:r>
      </w:ins>
      <w:bookmarkStart w:id="58" w:name="_GoBack"/>
      <w:bookmarkEnd w:id="58"/>
    </w:p>
    <w:p w:rsidR="00A93C09" w:rsidRDefault="00A93C09" w:rsidP="00A93C09">
      <w:pPr>
        <w:rPr>
          <w:ins w:id="59" w:author="DIU" w:date="2023-04-26T12:09:00Z"/>
        </w:rPr>
        <w:pPrChange w:id="60" w:author="DIU" w:date="2023-04-26T12:09:00Z">
          <w:pPr>
            <w:pStyle w:val="ListParagraph"/>
            <w:numPr>
              <w:numId w:val="1"/>
            </w:numPr>
            <w:ind w:hanging="360"/>
          </w:pPr>
        </w:pPrChange>
      </w:pPr>
    </w:p>
    <w:p w:rsidR="00FF7FE7" w:rsidRDefault="00A93C09" w:rsidP="00FF7FE7">
      <w:pPr>
        <w:pStyle w:val="ListParagraph"/>
        <w:numPr>
          <w:ilvl w:val="0"/>
          <w:numId w:val="2"/>
        </w:numPr>
        <w:rPr>
          <w:ins w:id="61" w:author="DIU" w:date="2023-04-26T12:44:00Z"/>
        </w:rPr>
        <w:pPrChange w:id="62" w:author="DIU" w:date="2023-04-26T12:44:00Z">
          <w:pPr>
            <w:pStyle w:val="ListParagraph"/>
            <w:numPr>
              <w:numId w:val="1"/>
            </w:numPr>
            <w:ind w:hanging="360"/>
          </w:pPr>
        </w:pPrChange>
      </w:pPr>
      <w:ins w:id="63" w:author="DIU" w:date="2023-04-26T12:10:00Z">
        <w:r>
          <w:t xml:space="preserve">Solve </w:t>
        </w:r>
      </w:ins>
      <w:ins w:id="64" w:author="DIU" w:date="2023-04-26T12:39:00Z">
        <w:r w:rsidR="00FF7FE7">
          <w:t>the fractional knapsack problem with Greedy algorithm.</w:t>
        </w:r>
      </w:ins>
    </w:p>
    <w:p w:rsidR="00FF7FE7" w:rsidRDefault="00FF7FE7" w:rsidP="00FF7FE7">
      <w:pPr>
        <w:pStyle w:val="ListParagraph"/>
        <w:numPr>
          <w:ilvl w:val="0"/>
          <w:numId w:val="2"/>
        </w:numPr>
        <w:rPr>
          <w:ins w:id="65" w:author="DIU" w:date="2023-04-26T12:44:00Z"/>
        </w:rPr>
      </w:pPr>
      <w:ins w:id="66" w:author="DIU" w:date="2023-04-26T12:44:00Z">
        <w:r>
          <w:t xml:space="preserve">Solve </w:t>
        </w:r>
        <w:r>
          <w:t>the 0/1 knapsack problem with Dynamic</w:t>
        </w:r>
        <w:r>
          <w:t xml:space="preserve"> algorithm.</w:t>
        </w:r>
      </w:ins>
    </w:p>
    <w:p w:rsidR="00FF7FE7" w:rsidRDefault="00FF7FE7" w:rsidP="00FF7FE7">
      <w:pPr>
        <w:pStyle w:val="ListParagraph"/>
        <w:ind w:left="360"/>
        <w:pPrChange w:id="67" w:author="DIU" w:date="2023-04-26T12:45:00Z">
          <w:pPr>
            <w:pStyle w:val="ListParagraph"/>
            <w:numPr>
              <w:numId w:val="1"/>
            </w:numPr>
            <w:ind w:hanging="360"/>
          </w:pPr>
        </w:pPrChange>
      </w:pPr>
    </w:p>
    <w:sectPr w:rsidR="00FF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7C7" w:rsidRDefault="00B817C7" w:rsidP="00B05440">
      <w:pPr>
        <w:spacing w:after="0" w:line="240" w:lineRule="auto"/>
      </w:pPr>
      <w:r>
        <w:separator/>
      </w:r>
    </w:p>
  </w:endnote>
  <w:endnote w:type="continuationSeparator" w:id="0">
    <w:p w:rsidR="00B817C7" w:rsidRDefault="00B817C7" w:rsidP="00B0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7C7" w:rsidRDefault="00B817C7" w:rsidP="00B05440">
      <w:pPr>
        <w:spacing w:after="0" w:line="240" w:lineRule="auto"/>
      </w:pPr>
      <w:r>
        <w:separator/>
      </w:r>
    </w:p>
  </w:footnote>
  <w:footnote w:type="continuationSeparator" w:id="0">
    <w:p w:rsidR="00B817C7" w:rsidRDefault="00B817C7" w:rsidP="00B05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12EA3"/>
    <w:multiLevelType w:val="hybridMultilevel"/>
    <w:tmpl w:val="EE3E7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C48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BE41A38"/>
    <w:multiLevelType w:val="hybridMultilevel"/>
    <w:tmpl w:val="0E4E2A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U">
    <w15:presenceInfo w15:providerId="None" w15:userId="D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B9"/>
    <w:rsid w:val="00376DB9"/>
    <w:rsid w:val="005F218B"/>
    <w:rsid w:val="006609D4"/>
    <w:rsid w:val="00A93C09"/>
    <w:rsid w:val="00B05440"/>
    <w:rsid w:val="00B817C7"/>
    <w:rsid w:val="00D8211F"/>
    <w:rsid w:val="00EF4A8B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6DA91-E857-4B79-B420-2D9F7EDD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40"/>
  </w:style>
  <w:style w:type="paragraph" w:styleId="Footer">
    <w:name w:val="footer"/>
    <w:basedOn w:val="Normal"/>
    <w:link w:val="FooterChar"/>
    <w:uiPriority w:val="99"/>
    <w:unhideWhenUsed/>
    <w:rsid w:val="00B0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2</cp:revision>
  <dcterms:created xsi:type="dcterms:W3CDTF">2023-04-26T05:12:00Z</dcterms:created>
  <dcterms:modified xsi:type="dcterms:W3CDTF">2023-04-26T07:40:00Z</dcterms:modified>
</cp:coreProperties>
</file>